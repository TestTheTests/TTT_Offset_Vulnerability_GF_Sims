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B33" w:rsidRDefault="00764B33">
      <w:bookmarkStart w:id="0" w:name="_GoBack"/>
      <w:bookmarkEnd w:id="0"/>
      <w:r>
        <w:rPr>
          <w:sz w:val="28"/>
          <w:szCs w:val="28"/>
          <w:u w:val="single"/>
        </w:rPr>
        <w:t>Short-term progress plan for TTT</w:t>
      </w:r>
    </w:p>
    <w:p w:rsidR="00764B33" w:rsidRDefault="00764B33">
      <w:r>
        <w:t>20190719</w:t>
      </w:r>
    </w:p>
    <w:p w:rsidR="00764B33" w:rsidRDefault="00764B33"/>
    <w:p w:rsidR="00764B33" w:rsidRDefault="00764B33">
      <w:r>
        <w:t xml:space="preserve">In hand are simulations for single- and multi-locus Wright-Fisher and non-Wright Fisher models </w:t>
      </w:r>
      <w:r w:rsidRPr="00764B33">
        <w:rPr>
          <w:highlight w:val="yellow"/>
          <w:rPrChange w:id="1" w:author="Katie Lotterhos" w:date="2019-07-19T14:18:00Z">
            <w:rPr/>
          </w:rPrChange>
        </w:rPr>
        <w:t>(summarized in table below).</w:t>
      </w:r>
      <w:r>
        <w:t xml:space="preserve"> </w:t>
      </w:r>
    </w:p>
    <w:p w:rsidR="00764B33" w:rsidRDefault="00764B33"/>
    <w:p w:rsidR="00764B33" w:rsidRDefault="00764B33">
      <w:r>
        <w:t>To address comments from Stephen Keller et al</w:t>
      </w:r>
      <w:proofErr w:type="gramStart"/>
      <w:r>
        <w:t>. :</w:t>
      </w:r>
      <w:proofErr w:type="gramEnd"/>
    </w:p>
    <w:p w:rsidR="00764B33" w:rsidRDefault="00764B33">
      <w:pPr>
        <w:ind w:left="709"/>
      </w:pPr>
      <w:r>
        <w:t>We also have a multi-locus common garden simulation, replicating the “instantaneous” change that Keller et al. believes will allow for GF to do a better job of serving as a predictive tool of fitness.</w:t>
      </w:r>
    </w:p>
    <w:p w:rsidR="00764B33" w:rsidRDefault="00764B33">
      <w:pPr>
        <w:ind w:left="709"/>
      </w:pPr>
    </w:p>
    <w:p w:rsidR="00764B33" w:rsidRDefault="00764B33">
      <w:pPr>
        <w:ind w:left="709"/>
      </w:pPr>
      <w:r>
        <w:t xml:space="preserve">Concerns regarding new emerging environments (environmental values outside historical exposure) being included in the simulation don’t make sense when the goal is addressing the efficacy of GF’s predictive potential when it comes to climate change. Quite easy to implement a scenario where the only environmental shifts occur towards values that are not “new” (say, set a maximum) but seems like </w:t>
      </w:r>
      <w:proofErr w:type="gramStart"/>
      <w:r>
        <w:t>this concern is more readily addressed by the common garden simulation</w:t>
      </w:r>
      <w:proofErr w:type="gramEnd"/>
      <w:r>
        <w:t xml:space="preserve">. </w:t>
      </w:r>
    </w:p>
    <w:p w:rsidR="00764B33" w:rsidRDefault="00764B33">
      <w:pPr>
        <w:ind w:left="709"/>
      </w:pPr>
    </w:p>
    <w:p w:rsidR="00764B33" w:rsidRDefault="00764B33">
      <w:pPr>
        <w:ind w:left="709"/>
      </w:pPr>
      <w:r>
        <w:t xml:space="preserve">Need to write out a clear rational for the environmental rate of change – the biological idea behind the single environmental variable is a thermocline: a rate of 0.1 per generation rate increase is arguably high. NASA Earth Observatory reports a global temperature increase of 0.0075 degrees </w:t>
      </w:r>
      <w:proofErr w:type="spellStart"/>
      <w:proofErr w:type="gramStart"/>
      <w:r>
        <w:t>celsius</w:t>
      </w:r>
      <w:proofErr w:type="spellEnd"/>
      <w:proofErr w:type="gramEnd"/>
      <w:r>
        <w:t xml:space="preserve"> per year, but localized increases can be much faster. Look </w:t>
      </w:r>
      <w:del w:id="2" w:author="Katie Lotterhos" w:date="2019-07-19T14:20:00Z">
        <w:r w:rsidDel="00764B33">
          <w:delText>at Poplar environment projections from AdapTree</w:delText>
        </w:r>
      </w:del>
      <w:ins w:id="3" w:author="Katie Lotterhos" w:date="2019-07-19T14:20:00Z">
        <w:r>
          <w:t>climate change projections</w:t>
        </w:r>
      </w:ins>
      <w:r>
        <w:t xml:space="preserve"> for reasonable rates.</w:t>
      </w:r>
    </w:p>
    <w:p w:rsidR="00764B33" w:rsidRDefault="00764B33"/>
    <w:p w:rsidR="00764B33" w:rsidRDefault="00764B33">
      <w:r>
        <w:t xml:space="preserve">To address comments from </w:t>
      </w:r>
      <w:proofErr w:type="spellStart"/>
      <w:r>
        <w:t>Exposito</w:t>
      </w:r>
      <w:proofErr w:type="spellEnd"/>
      <w:r>
        <w:t>-Alonso</w:t>
      </w:r>
      <w:ins w:id="4" w:author="Katie Lotterhos" w:date="2019-07-19T14:20:00Z">
        <w:r>
          <w:t xml:space="preserve"> (time points too far apart)</w:t>
        </w:r>
      </w:ins>
      <w:r>
        <w:t xml:space="preserve">: </w:t>
      </w:r>
    </w:p>
    <w:p w:rsidR="00764B33" w:rsidRDefault="00764B33">
      <w:pPr>
        <w:ind w:left="709"/>
      </w:pPr>
      <w:r>
        <w:t xml:space="preserve">Look at smaller time intervals. Can we detect anything when looking at a smaller generational scale? </w:t>
      </w:r>
    </w:p>
    <w:p w:rsidR="00764B33" w:rsidRDefault="00764B33">
      <w:pPr>
        <w:ind w:left="709"/>
      </w:pPr>
      <w:r>
        <w:t>Proposed time interval comparisons:</w:t>
      </w:r>
    </w:p>
    <w:p w:rsidR="00764B33" w:rsidRDefault="00764B33">
      <w:pPr>
        <w:numPr>
          <w:ilvl w:val="0"/>
          <w:numId w:val="2"/>
        </w:numPr>
        <w:ind w:left="1418"/>
      </w:pPr>
      <w:r>
        <w:t>Per generation (for first five after environment begins to shift, five generations in the middle of environmental shift, and last five before end of simulation). Each group of five allows for four sequential GF comparisons.</w:t>
      </w:r>
    </w:p>
    <w:p w:rsidR="00764B33" w:rsidRDefault="00764B33">
      <w:pPr>
        <w:numPr>
          <w:ilvl w:val="0"/>
          <w:numId w:val="2"/>
        </w:numPr>
        <w:ind w:left="1418"/>
      </w:pPr>
      <w:r>
        <w:t>Every 10 generations (5 early, 5 middle, 5 late samples)</w:t>
      </w:r>
    </w:p>
    <w:p w:rsidR="00764B33" w:rsidRDefault="00764B33">
      <w:pPr>
        <w:numPr>
          <w:ilvl w:val="0"/>
          <w:numId w:val="2"/>
        </w:numPr>
        <w:ind w:left="1418"/>
      </w:pPr>
      <w:r>
        <w:t xml:space="preserve">Every 100 generations (T1, T1.5, T2) – assuming total of </w:t>
      </w:r>
      <w:proofErr w:type="gramStart"/>
      <w:r>
        <w:t>300 generation</w:t>
      </w:r>
      <w:proofErr w:type="gramEnd"/>
      <w:r>
        <w:t xml:space="preserve"> </w:t>
      </w:r>
      <w:proofErr w:type="spellStart"/>
      <w:r>
        <w:t>env</w:t>
      </w:r>
      <w:proofErr w:type="spellEnd"/>
      <w:r>
        <w:t xml:space="preserve">. </w:t>
      </w:r>
      <w:proofErr w:type="gramStart"/>
      <w:r>
        <w:t>shift</w:t>
      </w:r>
      <w:proofErr w:type="gramEnd"/>
      <w:r>
        <w:t xml:space="preserve"> time</w:t>
      </w:r>
    </w:p>
    <w:p w:rsidR="00764B33" w:rsidRDefault="00764B33">
      <w:pPr>
        <w:numPr>
          <w:ilvl w:val="0"/>
          <w:numId w:val="2"/>
        </w:numPr>
        <w:ind w:left="1418"/>
      </w:pPr>
      <w:r>
        <w:t xml:space="preserve">Every 300 generations (T1, T2) – assuming total of </w:t>
      </w:r>
      <w:proofErr w:type="gramStart"/>
      <w:r>
        <w:t>300 generation</w:t>
      </w:r>
      <w:proofErr w:type="gramEnd"/>
      <w:r>
        <w:t xml:space="preserve"> </w:t>
      </w:r>
      <w:proofErr w:type="spellStart"/>
      <w:r>
        <w:t>env</w:t>
      </w:r>
      <w:proofErr w:type="spellEnd"/>
      <w:r>
        <w:t xml:space="preserve">. </w:t>
      </w:r>
      <w:proofErr w:type="gramStart"/>
      <w:r>
        <w:t>shift</w:t>
      </w:r>
      <w:proofErr w:type="gramEnd"/>
      <w:r>
        <w:t xml:space="preserve"> time</w:t>
      </w:r>
    </w:p>
    <w:p w:rsidR="00764B33" w:rsidRDefault="00764B33">
      <w:pPr>
        <w:ind w:left="709"/>
        <w:rPr>
          <w:ins w:id="5" w:author="Katie Lotterhos" w:date="2019-07-19T14:24:00Z"/>
        </w:rPr>
      </w:pPr>
      <w:ins w:id="6" w:author="Katie Lotterhos" w:date="2019-07-19T14:23:00Z">
        <w:r>
          <w:t xml:space="preserve">- </w:t>
        </w:r>
        <w:proofErr w:type="gramStart"/>
        <w:r>
          <w:t>output</w:t>
        </w:r>
        <w:proofErr w:type="gramEnd"/>
        <w:r>
          <w:t xml:space="preserve"> at beginning of climate change as "baseline"</w:t>
        </w:r>
      </w:ins>
      <w:ins w:id="7" w:author="Katie Lotterhos" w:date="2019-07-19T14:25:00Z">
        <w:r>
          <w:t xml:space="preserve"> for gradient forests</w:t>
        </w:r>
      </w:ins>
    </w:p>
    <w:p w:rsidR="00764B33" w:rsidRDefault="00764B33">
      <w:pPr>
        <w:ind w:left="709"/>
        <w:rPr>
          <w:ins w:id="8" w:author="Katie Lotterhos" w:date="2019-07-19T14:24:00Z"/>
        </w:rPr>
      </w:pPr>
      <w:ins w:id="9" w:author="Katie Lotterhos" w:date="2019-07-19T14:24:00Z">
        <w:r>
          <w:t xml:space="preserve">- </w:t>
        </w:r>
      </w:ins>
      <w:ins w:id="10" w:author="Katie Lotterhos" w:date="2019-07-19T14:29:00Z">
        <w:r w:rsidR="00E17EE5">
          <w:t xml:space="preserve">Q1) </w:t>
        </w:r>
      </w:ins>
      <w:ins w:id="11" w:author="Katie Lotterhos" w:date="2019-07-19T14:25:00Z">
        <w:r>
          <w:t xml:space="preserve">Does </w:t>
        </w:r>
      </w:ins>
      <w:ins w:id="12" w:author="Katie Lotterhos" w:date="2019-07-19T14:26:00Z">
        <w:r>
          <w:t xml:space="preserve">pre-CC </w:t>
        </w:r>
      </w:ins>
      <w:ins w:id="13" w:author="Katie Lotterhos" w:date="2019-07-19T14:24:00Z">
        <w:r>
          <w:t xml:space="preserve">baseline predict results </w:t>
        </w:r>
      </w:ins>
      <w:ins w:id="14" w:author="Katie Lotterhos" w:date="2019-07-19T14:23:00Z">
        <w:r>
          <w:t>common garden (instantaneous shift)</w:t>
        </w:r>
      </w:ins>
      <w:ins w:id="15" w:author="Katie Lotterhos" w:date="2019-07-19T14:26:00Z">
        <w:r>
          <w:t>?</w:t>
        </w:r>
      </w:ins>
      <w:ins w:id="16" w:author="Katie Lotterhos" w:date="2019-07-19T14:28:00Z">
        <w:r>
          <w:t xml:space="preserve"> (</w:t>
        </w:r>
        <w:proofErr w:type="gramStart"/>
        <w:r>
          <w:t>within</w:t>
        </w:r>
        <w:proofErr w:type="gramEnd"/>
        <w:r>
          <w:t xml:space="preserve"> historical climate envelope)</w:t>
        </w:r>
      </w:ins>
    </w:p>
    <w:p w:rsidR="00764B33" w:rsidRDefault="00764B33">
      <w:pPr>
        <w:ind w:left="709"/>
        <w:rPr>
          <w:ins w:id="17" w:author="Katie Lotterhos" w:date="2019-07-19T14:24:00Z"/>
        </w:rPr>
      </w:pPr>
      <w:ins w:id="18" w:author="Katie Lotterhos" w:date="2019-07-19T14:24:00Z">
        <w:r>
          <w:t xml:space="preserve">- </w:t>
        </w:r>
      </w:ins>
      <w:ins w:id="19" w:author="Katie Lotterhos" w:date="2019-07-19T14:29:00Z">
        <w:r w:rsidR="00E17EE5">
          <w:t xml:space="preserve">Q2) </w:t>
        </w:r>
      </w:ins>
      <w:ins w:id="20" w:author="Katie Lotterhos" w:date="2019-07-19T14:25:00Z">
        <w:r>
          <w:t>Does</w:t>
        </w:r>
      </w:ins>
      <w:ins w:id="21" w:author="Katie Lotterhos" w:date="2019-07-19T14:26:00Z">
        <w:r w:rsidRPr="00764B33">
          <w:t xml:space="preserve"> </w:t>
        </w:r>
        <w:r>
          <w:t>pre-CC</w:t>
        </w:r>
      </w:ins>
      <w:ins w:id="22" w:author="Katie Lotterhos" w:date="2019-07-19T14:25:00Z">
        <w:r>
          <w:t xml:space="preserve"> baseline predict </w:t>
        </w:r>
      </w:ins>
      <w:ins w:id="23" w:author="Katie Lotterhos" w:date="2019-07-19T14:24:00Z">
        <w:r>
          <w:t>short shift (10 generations)</w:t>
        </w:r>
      </w:ins>
      <w:ins w:id="24" w:author="Katie Lotterhos" w:date="2019-07-19T14:25:00Z">
        <w:r>
          <w:t>?</w:t>
        </w:r>
      </w:ins>
      <w:ins w:id="25" w:author="Katie Lotterhos" w:date="2019-07-19T14:26:00Z">
        <w:r>
          <w:t xml:space="preserve"> </w:t>
        </w:r>
      </w:ins>
      <w:ins w:id="26" w:author="Katie Lotterhos" w:date="2019-07-19T14:28:00Z">
        <w:r>
          <w:t>(</w:t>
        </w:r>
      </w:ins>
      <w:proofErr w:type="gramStart"/>
      <w:ins w:id="27" w:author="Katie Lotterhos" w:date="2019-07-19T14:27:00Z">
        <w:r>
          <w:t>wouldn't</w:t>
        </w:r>
        <w:proofErr w:type="gramEnd"/>
        <w:r>
          <w:t xml:space="preserve"> any change take</w:t>
        </w:r>
      </w:ins>
      <w:ins w:id="28" w:author="Katie Lotterhos" w:date="2019-07-19T14:28:00Z">
        <w:r>
          <w:t xml:space="preserve"> would</w:t>
        </w:r>
      </w:ins>
      <w:ins w:id="29" w:author="Katie Lotterhos" w:date="2019-07-19T14:27:00Z">
        <w:r>
          <w:t xml:space="preserve"> us outside</w:t>
        </w:r>
      </w:ins>
      <w:ins w:id="30" w:author="Katie Lotterhos" w:date="2019-07-19T14:28:00Z">
        <w:r>
          <w:t xml:space="preserve"> historical, but a short shift could be before the </w:t>
        </w:r>
        <w:r w:rsidR="00E17EE5">
          <w:t>environment that causes a fitness decline</w:t>
        </w:r>
      </w:ins>
      <w:ins w:id="31" w:author="Katie Lotterhos" w:date="2019-07-19T14:26:00Z">
        <w:r>
          <w:t>)</w:t>
        </w:r>
      </w:ins>
    </w:p>
    <w:p w:rsidR="00764B33" w:rsidRDefault="00764B33">
      <w:pPr>
        <w:ind w:left="709"/>
        <w:rPr>
          <w:ins w:id="32" w:author="Katie Lotterhos" w:date="2019-07-19T14:26:00Z"/>
        </w:rPr>
      </w:pPr>
      <w:ins w:id="33" w:author="Katie Lotterhos" w:date="2019-07-19T14:24:00Z">
        <w:r>
          <w:t xml:space="preserve">- </w:t>
        </w:r>
      </w:ins>
      <w:ins w:id="34" w:author="Katie Lotterhos" w:date="2019-07-19T14:29:00Z">
        <w:r w:rsidR="00E17EE5">
          <w:t xml:space="preserve">Q3) </w:t>
        </w:r>
      </w:ins>
      <w:ins w:id="35" w:author="Katie Lotterhos" w:date="2019-07-19T14:26:00Z">
        <w:r>
          <w:t xml:space="preserve">Does pre-CC baseline </w:t>
        </w:r>
      </w:ins>
      <w:ins w:id="36" w:author="Katie Lotterhos" w:date="2019-07-19T14:25:00Z">
        <w:r>
          <w:t>long shift (300 generations)</w:t>
        </w:r>
      </w:ins>
      <w:ins w:id="37" w:author="Katie Lotterhos" w:date="2019-07-19T14:26:00Z">
        <w:r>
          <w:t>?</w:t>
        </w:r>
      </w:ins>
    </w:p>
    <w:p w:rsidR="00764B33" w:rsidRDefault="00764B33">
      <w:pPr>
        <w:ind w:left="709"/>
        <w:rPr>
          <w:ins w:id="38" w:author="Katie Lotterhos" w:date="2019-07-19T14:23:00Z"/>
        </w:rPr>
      </w:pPr>
      <w:ins w:id="39" w:author="Katie Lotterhos" w:date="2019-07-19T14:26:00Z">
        <w:r>
          <w:t xml:space="preserve">- </w:t>
        </w:r>
        <w:r w:rsidRPr="00E17EE5">
          <w:rPr>
            <w:strike/>
            <w:rPrChange w:id="40" w:author="Katie Lotterhos" w:date="2019-07-19T14:28:00Z">
              <w:rPr/>
            </w:rPrChange>
          </w:rPr>
          <w:t>Does mid-CC baseline predict X?</w:t>
        </w:r>
      </w:ins>
    </w:p>
    <w:p w:rsidR="00764B33" w:rsidRDefault="00764B33">
      <w:pPr>
        <w:ind w:left="709"/>
      </w:pPr>
    </w:p>
    <w:p w:rsidR="00764B33" w:rsidRDefault="00E17EE5">
      <w:pPr>
        <w:ind w:left="709"/>
        <w:rPr>
          <w:ins w:id="41" w:author="Katie Lotterhos" w:date="2019-07-19T14:27:00Z"/>
        </w:rPr>
      </w:pPr>
      <w:ins w:id="42" w:author="Katie Lotterhos" w:date="2019-07-19T14:29:00Z">
        <w:r>
          <w:t xml:space="preserve">Q2 Q3 - </w:t>
        </w:r>
      </w:ins>
      <w:ins w:id="43" w:author="Katie Lotterhos" w:date="2019-07-19T14:27:00Z">
        <w:r w:rsidR="00764B33">
          <w:t xml:space="preserve">Make sure to output </w:t>
        </w:r>
      </w:ins>
      <w:ins w:id="44" w:author="Katie Lotterhos" w:date="2019-07-19T14:29:00Z">
        <w:r>
          <w:t>summary statistics</w:t>
        </w:r>
      </w:ins>
      <w:ins w:id="45" w:author="Katie Lotterhos" w:date="2019-07-19T14:27:00Z">
        <w:r w:rsidR="00764B33">
          <w:t xml:space="preserve"> for interpolated vs. e</w:t>
        </w:r>
      </w:ins>
      <w:ins w:id="46" w:author="Katie Lotterhos" w:date="2019-07-19T14:29:00Z">
        <w:r>
          <w:t xml:space="preserve">xtrapolated </w:t>
        </w:r>
      </w:ins>
      <w:ins w:id="47" w:author="Katie Lotterhos" w:date="2019-07-19T14:30:00Z">
        <w:r>
          <w:t xml:space="preserve">(output you have now) </w:t>
        </w:r>
      </w:ins>
      <w:ins w:id="48" w:author="Katie Lotterhos" w:date="2019-07-19T14:29:00Z">
        <w:r>
          <w:t>populations with GF</w:t>
        </w:r>
      </w:ins>
    </w:p>
    <w:p w:rsidR="00764B33" w:rsidRDefault="00764B33">
      <w:pPr>
        <w:ind w:left="709"/>
        <w:rPr>
          <w:ins w:id="49" w:author="Katie Lotterhos" w:date="2019-07-19T14:31:00Z"/>
        </w:rPr>
      </w:pPr>
    </w:p>
    <w:p w:rsidR="00E17EE5" w:rsidRDefault="00E17EE5">
      <w:pPr>
        <w:ind w:left="709"/>
        <w:rPr>
          <w:ins w:id="50" w:author="Katie Lotterhos" w:date="2019-07-19T14:31:00Z"/>
        </w:rPr>
      </w:pPr>
      <w:ins w:id="51" w:author="Katie Lotterhos" w:date="2019-07-19T14:31:00Z">
        <w:r>
          <w:t xml:space="preserve">Still need specifics - number of replications - aim 20-100 reps for each </w:t>
        </w:r>
        <w:proofErr w:type="gramStart"/>
        <w:r>
          <w:t>scenario</w:t>
        </w:r>
        <w:proofErr w:type="gramEnd"/>
      </w:ins>
    </w:p>
    <w:p w:rsidR="00E17EE5" w:rsidRDefault="00E17EE5">
      <w:pPr>
        <w:ind w:left="709"/>
        <w:rPr>
          <w:ins w:id="52" w:author="Katie Lotterhos" w:date="2019-07-19T14:33:00Z"/>
        </w:rPr>
      </w:pPr>
      <w:ins w:id="53" w:author="Katie Lotterhos" w:date="2019-07-19T14:32:00Z">
        <w:r>
          <w:t xml:space="preserve">- </w:t>
        </w:r>
        <w:proofErr w:type="gramStart"/>
        <w:r>
          <w:t>what</w:t>
        </w:r>
        <w:proofErr w:type="gramEnd"/>
        <w:r>
          <w:t xml:space="preserve"> kinds of changes will we make from the base? Change fitness </w:t>
        </w:r>
        <w:proofErr w:type="spellStart"/>
        <w:r>
          <w:t>fnction</w:t>
        </w:r>
        <w:proofErr w:type="spellEnd"/>
        <w:r>
          <w:t xml:space="preserve">? Change </w:t>
        </w:r>
        <w:proofErr w:type="spellStart"/>
        <w:r>
          <w:t>envi</w:t>
        </w:r>
        <w:proofErr w:type="spellEnd"/>
        <w:r>
          <w:t xml:space="preserve"> rate? </w:t>
        </w:r>
      </w:ins>
    </w:p>
    <w:p w:rsidR="00E17EE5" w:rsidRDefault="00E17EE5">
      <w:pPr>
        <w:ind w:left="709"/>
        <w:rPr>
          <w:ins w:id="54" w:author="Katie Lotterhos" w:date="2019-07-19T14:31:00Z"/>
        </w:rPr>
      </w:pPr>
      <w:ins w:id="55" w:author="Katie Lotterhos" w:date="2019-07-19T14:33:00Z">
        <w:r>
          <w:t>Write up methods before, then all authors approve plan</w:t>
        </w:r>
      </w:ins>
    </w:p>
    <w:p w:rsidR="00E17EE5" w:rsidRDefault="00E17EE5">
      <w:pPr>
        <w:ind w:left="709"/>
        <w:rPr>
          <w:ins w:id="56" w:author="Katie Lotterhos" w:date="2019-07-19T14:27:00Z"/>
        </w:rPr>
      </w:pPr>
    </w:p>
    <w:p w:rsidR="00764B33" w:rsidRDefault="00764B33">
      <w:pPr>
        <w:ind w:left="709"/>
      </w:pPr>
      <w:r>
        <w:t xml:space="preserve">Effects of these will obviously change given the </w:t>
      </w:r>
      <w:proofErr w:type="spellStart"/>
      <w:r>
        <w:t>Env</w:t>
      </w:r>
      <w:proofErr w:type="spellEnd"/>
      <w:r>
        <w:t xml:space="preserve">. Rate. </w:t>
      </w:r>
      <w:proofErr w:type="gramStart"/>
      <w:r>
        <w:t>and</w:t>
      </w:r>
      <w:proofErr w:type="gramEnd"/>
      <w:r>
        <w:t xml:space="preserve"> selection coefficient.</w:t>
      </w:r>
    </w:p>
    <w:p w:rsidR="00764B33" w:rsidRDefault="00764B33">
      <w:pPr>
        <w:ind w:left="709"/>
      </w:pPr>
    </w:p>
    <w:p w:rsidR="00E17EE5" w:rsidRPr="00E17EE5" w:rsidRDefault="00764B33" w:rsidP="00E17EE5">
      <w:pPr>
        <w:rPr>
          <w:ins w:id="57" w:author="Katie Lotterhos" w:date="2019-07-19T14:48:00Z"/>
        </w:rPr>
      </w:pPr>
      <w:r>
        <w:t xml:space="preserve">To address comments from </w:t>
      </w:r>
      <w:proofErr w:type="spellStart"/>
      <w:r>
        <w:t>Lasky</w:t>
      </w:r>
      <w:proofErr w:type="spellEnd"/>
      <w:ins w:id="58" w:author="Katie Lotterhos" w:date="2019-07-19T14:45:00Z">
        <w:r w:rsidR="00E17EE5">
          <w:t xml:space="preserve"> "</w:t>
        </w:r>
      </w:ins>
      <w:ins w:id="59" w:author="Katie Lotterhos" w:date="2019-07-19T14:48:00Z">
        <w:r w:rsidR="00E17EE5" w:rsidRPr="00E17EE5">
          <w:t xml:space="preserve">find with patterns of covariance among loci identified by gradient forest </w:t>
        </w:r>
      </w:ins>
    </w:p>
    <w:p w:rsidR="00E17EE5" w:rsidRPr="00E17EE5" w:rsidRDefault="00E17EE5" w:rsidP="00E17EE5">
      <w:pPr>
        <w:rPr>
          <w:ins w:id="60" w:author="Katie Lotterhos" w:date="2019-07-19T14:47:00Z"/>
        </w:rPr>
      </w:pPr>
      <w:ins w:id="61" w:author="Katie Lotterhos" w:date="2019-07-19T14:48:00Z">
        <w:r w:rsidRPr="00E17EE5">
          <w:t xml:space="preserve"> </w:t>
        </w:r>
        <w:r>
          <w:t xml:space="preserve"> </w:t>
        </w:r>
      </w:ins>
      <w:ins w:id="62" w:author="Katie Lotterhos" w:date="2019-07-19T14:47:00Z">
        <w:r w:rsidRPr="00E17EE5">
          <w:t xml:space="preserve">Box 2 of Le </w:t>
        </w:r>
        <w:proofErr w:type="spellStart"/>
        <w:r w:rsidRPr="00E17EE5">
          <w:t>Corre</w:t>
        </w:r>
        <w:proofErr w:type="spellEnd"/>
        <w:r w:rsidRPr="00E17EE5">
          <w:t xml:space="preserve"> &amp; Kremer "The genetic differentiation at quantitative trait loci under local adaptation" 2012.</w:t>
        </w:r>
      </w:ins>
    </w:p>
    <w:p w:rsidR="00764B33" w:rsidRDefault="00E17EE5" w:rsidP="00E17EE5">
      <w:ins w:id="63" w:author="Katie Lotterhos" w:date="2019-07-19T14:47:00Z">
        <w:r w:rsidRPr="00E17EE5">
          <w:t xml:space="preserve"> </w:t>
        </w:r>
      </w:ins>
      <w:ins w:id="64" w:author="Katie Lotterhos" w:date="2019-07-19T14:45:00Z">
        <w:r>
          <w:t>I'</w:t>
        </w:r>
        <w:r w:rsidRPr="00E17EE5">
          <w:t xml:space="preserve">m wondering if the different causal loci show negative </w:t>
        </w:r>
        <w:proofErr w:type="spellStart"/>
        <w:r w:rsidRPr="00E17EE5">
          <w:t>covariation</w:t>
        </w:r>
        <w:proofErr w:type="spellEnd"/>
        <w:r w:rsidRPr="00E17EE5">
          <w:t xml:space="preserve"> locally within populations because of stabilizing selection. I saw in Arabidopsis (with putative causal loci) that they did, compared to random pairs of loci as a null.</w:t>
        </w:r>
        <w:proofErr w:type="gramStart"/>
        <w:r>
          <w:t>"</w:t>
        </w:r>
      </w:ins>
      <w:r w:rsidR="00764B33">
        <w:t>:</w:t>
      </w:r>
      <w:proofErr w:type="gramEnd"/>
    </w:p>
    <w:p w:rsidR="00764B33" w:rsidRDefault="00764B33">
      <w:pPr>
        <w:ind w:left="709"/>
      </w:pPr>
    </w:p>
    <w:p w:rsidR="00764B33" w:rsidRDefault="00764B33">
      <w:pPr>
        <w:ind w:left="709"/>
        <w:rPr>
          <w:ins w:id="65" w:author="Katie Lotterhos" w:date="2019-07-19T14:46:00Z"/>
        </w:rPr>
      </w:pPr>
      <w:r>
        <w:t xml:space="preserve">From outputs from the multi-locus model we can readily construct within and between population variance-covariance matrices. </w:t>
      </w:r>
      <w:proofErr w:type="gramStart"/>
      <w:r>
        <w:t>Definitely more of a back-burner implementation.</w:t>
      </w:r>
      <w:proofErr w:type="gramEnd"/>
    </w:p>
    <w:p w:rsidR="00E17EE5" w:rsidRDefault="00E17EE5">
      <w:pPr>
        <w:ind w:left="709"/>
        <w:rPr>
          <w:ins w:id="66" w:author="Katie Lotterhos" w:date="2019-07-19T14:46:00Z"/>
        </w:rPr>
      </w:pPr>
    </w:p>
    <w:p w:rsidR="00E17EE5" w:rsidRDefault="00E17EE5">
      <w:pPr>
        <w:ind w:left="709"/>
      </w:pPr>
      <w:ins w:id="67" w:author="Katie Lotterhos" w:date="2019-07-19T14:46:00Z">
        <w:r>
          <w:t xml:space="preserve">- For all </w:t>
        </w:r>
      </w:ins>
      <w:ins w:id="68" w:author="Katie Lotterhos" w:date="2019-07-19T14:48:00Z">
        <w:r>
          <w:t xml:space="preserve">causal </w:t>
        </w:r>
      </w:ins>
      <w:ins w:id="69" w:author="Katie Lotterhos" w:date="2019-07-19T14:46:00Z">
        <w:r>
          <w:t xml:space="preserve">SNPs that </w:t>
        </w:r>
        <w:proofErr w:type="spellStart"/>
        <w:r>
          <w:t>underly</w:t>
        </w:r>
        <w:proofErr w:type="spellEnd"/>
        <w:r>
          <w:t xml:space="preserve"> a trait</w:t>
        </w:r>
      </w:ins>
      <w:ins w:id="70" w:author="Katie Lotterhos" w:date="2019-07-19T14:48:00Z">
        <w:r>
          <w:t xml:space="preserve">, calculate the covariance in allele frequency </w:t>
        </w:r>
      </w:ins>
    </w:p>
    <w:p w:rsidR="00764B33" w:rsidRDefault="00764B33">
      <w:pPr>
        <w:ind w:left="709"/>
      </w:pPr>
    </w:p>
    <w:p w:rsidR="00764B33" w:rsidRDefault="00764B33">
      <w:pPr>
        <w:ind w:left="709"/>
      </w:pPr>
    </w:p>
    <w:p w:rsidR="00764B33" w:rsidRDefault="00764B33">
      <w:r>
        <w:lastRenderedPageBreak/>
        <w:t>Moving forward:</w:t>
      </w:r>
    </w:p>
    <w:p w:rsidR="00764B33" w:rsidRDefault="00764B33">
      <w:pPr>
        <w:numPr>
          <w:ilvl w:val="0"/>
          <w:numId w:val="3"/>
        </w:numPr>
      </w:pPr>
      <w:r>
        <w:t>Get simulations running on cluster (have contacted Discovery regarding installation of all python packages necessary)</w:t>
      </w:r>
      <w:r>
        <w:br/>
      </w:r>
    </w:p>
    <w:p w:rsidR="00764B33" w:rsidRDefault="00764B33">
      <w:pPr>
        <w:numPr>
          <w:ilvl w:val="0"/>
          <w:numId w:val="3"/>
        </w:numPr>
      </w:pPr>
      <w:r>
        <w:t xml:space="preserve">Run five replicates of single- and multi-locus Wright-Fisher and non-Wright Fisher models (common garden fitness matrix can be output during regular simulation; will compare to make sure it’s not affecting regular output results) – That’s 20 runs total. </w:t>
      </w:r>
    </w:p>
    <w:p w:rsidR="00764B33" w:rsidRDefault="00764B33">
      <w:pPr>
        <w:ind w:left="720"/>
      </w:pPr>
    </w:p>
    <w:p w:rsidR="00764B33" w:rsidRDefault="00764B33">
      <w:pPr>
        <w:numPr>
          <w:ilvl w:val="0"/>
          <w:numId w:val="3"/>
        </w:numPr>
      </w:pPr>
      <w:r>
        <w:t>Recombination and mutation rate justifications have solid justifications; write out justifications for environmental shift rate, and selection coefficient. Migration rate is explored at multiple levels.</w:t>
      </w:r>
    </w:p>
    <w:p w:rsidR="00764B33" w:rsidRDefault="00764B33">
      <w:pPr>
        <w:ind w:left="720"/>
      </w:pPr>
    </w:p>
    <w:p w:rsidR="00764B33" w:rsidRDefault="00764B33">
      <w:pPr>
        <w:numPr>
          <w:ilvl w:val="0"/>
          <w:numId w:val="3"/>
        </w:numPr>
      </w:pPr>
      <w:r>
        <w:t xml:space="preserve">Run a Wright-Fisher model (single and multi) with varying population sizes (Column 1 = 100, Column 2 = 50, Column 3 = 100, etc.) and no selection (no M2/QTNs). Also, generate a </w:t>
      </w:r>
      <w:proofErr w:type="spellStart"/>
      <w:r>
        <w:t>SLiM</w:t>
      </w:r>
      <w:proofErr w:type="spellEnd"/>
      <w:r>
        <w:t xml:space="preserve"> code with similarly no selection where initial population size is randomly drawn from a uniform distribution from 10 to 100.</w:t>
      </w:r>
      <w:r>
        <w:br/>
      </w:r>
    </w:p>
    <w:p w:rsidR="00764B33" w:rsidRDefault="00764B33">
      <w:pPr>
        <w:numPr>
          <w:ilvl w:val="0"/>
          <w:numId w:val="3"/>
        </w:numPr>
      </w:pPr>
      <w:r>
        <w:t>Verify R script is outputting correct data summaries (individual loci summaries, population level summaries, whole simulation summaries; see https://github.com/TestTheTests/TTT_Offset_Vulnerability_GF_Sims/blob/master/Notebook/2019_06_notes.md)</w:t>
      </w:r>
    </w:p>
    <w:p w:rsidR="00764B33" w:rsidRDefault="00764B33"/>
    <w:p w:rsidR="00764B33" w:rsidRDefault="00764B33"/>
    <w:p w:rsidR="00764B33" w:rsidRDefault="00764B33">
      <w:pPr>
        <w:ind w:left="709"/>
      </w:pPr>
    </w:p>
    <w:sectPr w:rsidR="00764B3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proofState w:spelling="clean" w:grammar="clean"/>
  <w:trackRevision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B33"/>
    <w:rsid w:val="00764B33"/>
    <w:rsid w:val="008B45A9"/>
    <w:rsid w:val="00E17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2">
    <w:name w:val="heading 2"/>
    <w:basedOn w:val="Heading"/>
    <w:next w:val="BodyText"/>
    <w:qFormat/>
    <w:pPr>
      <w:numPr>
        <w:ilvl w:val="1"/>
        <w:numId w:val="1"/>
      </w:numPr>
      <w:spacing w:before="200"/>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764B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4B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2">
    <w:name w:val="heading 2"/>
    <w:basedOn w:val="Heading"/>
    <w:next w:val="BodyText"/>
    <w:qFormat/>
    <w:pPr>
      <w:numPr>
        <w:ilvl w:val="1"/>
        <w:numId w:val="1"/>
      </w:numPr>
      <w:spacing w:before="200"/>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764B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4B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503069">
      <w:bodyDiv w:val="1"/>
      <w:marLeft w:val="0"/>
      <w:marRight w:val="0"/>
      <w:marTop w:val="0"/>
      <w:marBottom w:val="0"/>
      <w:divBdr>
        <w:top w:val="none" w:sz="0" w:space="0" w:color="auto"/>
        <w:left w:val="none" w:sz="0" w:space="0" w:color="auto"/>
        <w:bottom w:val="none" w:sz="0" w:space="0" w:color="auto"/>
        <w:right w:val="none" w:sz="0" w:space="0" w:color="auto"/>
      </w:divBdr>
    </w:div>
    <w:div w:id="508525196">
      <w:bodyDiv w:val="1"/>
      <w:marLeft w:val="0"/>
      <w:marRight w:val="0"/>
      <w:marTop w:val="0"/>
      <w:marBottom w:val="0"/>
      <w:divBdr>
        <w:top w:val="none" w:sz="0" w:space="0" w:color="auto"/>
        <w:left w:val="none" w:sz="0" w:space="0" w:color="auto"/>
        <w:bottom w:val="none" w:sz="0" w:space="0" w:color="auto"/>
        <w:right w:val="none" w:sz="0" w:space="0" w:color="auto"/>
      </w:divBdr>
    </w:div>
    <w:div w:id="1362435362">
      <w:bodyDiv w:val="1"/>
      <w:marLeft w:val="0"/>
      <w:marRight w:val="0"/>
      <w:marTop w:val="0"/>
      <w:marBottom w:val="0"/>
      <w:divBdr>
        <w:top w:val="none" w:sz="0" w:space="0" w:color="auto"/>
        <w:left w:val="none" w:sz="0" w:space="0" w:color="auto"/>
        <w:bottom w:val="none" w:sz="0" w:space="0" w:color="auto"/>
        <w:right w:val="none" w:sz="0" w:space="0" w:color="auto"/>
      </w:divBdr>
    </w:div>
    <w:div w:id="18057379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719</Words>
  <Characters>4100</Characters>
  <Application>Microsoft Macintosh Word</Application>
  <DocSecurity>0</DocSecurity>
  <Lines>34</Lines>
  <Paragraphs>9</Paragraphs>
  <ScaleCrop>false</ScaleCrop>
  <Company>Florida State University</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Áki Jarl Láruson</dc:creator>
  <cp:keywords/>
  <dc:description/>
  <cp:lastModifiedBy>Katie Lotterhos</cp:lastModifiedBy>
  <cp:revision>1</cp:revision>
  <dcterms:created xsi:type="dcterms:W3CDTF">2019-07-19T13:16:00Z</dcterms:created>
  <dcterms:modified xsi:type="dcterms:W3CDTF">2019-07-21T11:19:00Z</dcterms:modified>
</cp:coreProperties>
</file>